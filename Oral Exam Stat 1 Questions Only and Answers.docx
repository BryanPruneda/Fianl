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9A79" w14:textId="77777777" w:rsidR="00CC650E" w:rsidRPr="00590F00" w:rsidRDefault="00590F00" w:rsidP="00CC650E">
      <w:pPr>
        <w:rPr>
          <w:b/>
          <w:bCs/>
          <w:sz w:val="28"/>
          <w:szCs w:val="28"/>
        </w:rPr>
      </w:pPr>
      <w:r w:rsidRPr="00590F00">
        <w:rPr>
          <w:b/>
          <w:bCs/>
          <w:sz w:val="28"/>
          <w:szCs w:val="28"/>
        </w:rPr>
        <w:t>Oral Exam</w:t>
      </w:r>
      <w:r>
        <w:rPr>
          <w:b/>
          <w:bCs/>
          <w:sz w:val="28"/>
          <w:szCs w:val="28"/>
        </w:rPr>
        <w:t>:</w:t>
      </w:r>
    </w:p>
    <w:p w14:paraId="7F2597B7" w14:textId="77777777" w:rsidR="004724CF" w:rsidRDefault="004724CF" w:rsidP="00CC650E"/>
    <w:p w14:paraId="603A41E9" w14:textId="77777777" w:rsidR="00590F00" w:rsidRDefault="00590F00" w:rsidP="00590F00">
      <w:r>
        <w:t>Question Bank:</w:t>
      </w:r>
    </w:p>
    <w:p w14:paraId="4658AD33" w14:textId="77777777" w:rsidR="00850596" w:rsidRDefault="00850596" w:rsidP="00590F00">
      <w:r>
        <w:t>You will answer two questions, one you choose and one the professors choose.  For the one the professor chooses, y</w:t>
      </w:r>
      <w:r w:rsidR="00590F00">
        <w:t>ou will be asked either the exact question or a question very similar (i</w:t>
      </w:r>
      <w:r w:rsidR="00946D7E">
        <w:t>.</w:t>
      </w:r>
      <w:r w:rsidR="00590F00">
        <w:t>e.</w:t>
      </w:r>
      <w:r w:rsidR="00946D7E">
        <w:t>,</w:t>
      </w:r>
      <w:r w:rsidR="00590F00">
        <w:t xml:space="preserve"> Different parameter estimate table, plot, contrast</w:t>
      </w:r>
      <w:r w:rsidR="00946D7E">
        <w:t xml:space="preserve"> etc.</w:t>
      </w:r>
      <w:r w:rsidR="00590F00">
        <w:t xml:space="preserve">).  </w:t>
      </w:r>
    </w:p>
    <w:p w14:paraId="451A85FB" w14:textId="77777777" w:rsidR="00850596" w:rsidRDefault="00850596" w:rsidP="00590F00"/>
    <w:p w14:paraId="6C0C8DDF" w14:textId="75C27A43" w:rsidR="00850596" w:rsidRDefault="00590F00" w:rsidP="00590F00">
      <w:r>
        <w:t>You may also be asked a follow up questio</w:t>
      </w:r>
      <w:r w:rsidR="00850596">
        <w:t>n(s)</w:t>
      </w:r>
      <w:r>
        <w:t xml:space="preserve"> based on your response</w:t>
      </w:r>
      <w:r w:rsidR="00850596">
        <w:t>s</w:t>
      </w:r>
      <w:r w:rsidR="009F1F39">
        <w:t>.</w:t>
      </w:r>
    </w:p>
    <w:p w14:paraId="6B6FECE2" w14:textId="77777777" w:rsidR="009F1F39" w:rsidRDefault="009F1F39" w:rsidP="00590F00"/>
    <w:p w14:paraId="7C27826F" w14:textId="5250344F" w:rsidR="009F1F39" w:rsidRDefault="009F1F39" w:rsidP="00590F00">
      <w:r>
        <w:t xml:space="preserve">As you study for this exam, try and pay careful attention to each word in your delivery.  Little words can make a big difference.  </w:t>
      </w:r>
    </w:p>
    <w:p w14:paraId="2C34DED0" w14:textId="77777777" w:rsidR="00850596" w:rsidRDefault="00850596" w:rsidP="00590F00"/>
    <w:p w14:paraId="35FF805B" w14:textId="21C49244" w:rsidR="00590F00" w:rsidRDefault="00850596" w:rsidP="00590F00">
      <w:r>
        <w:t xml:space="preserve">Have fun! </w:t>
      </w:r>
      <w:r>
        <w:sym w:font="Wingdings" w:char="F04A"/>
      </w:r>
      <w:r w:rsidR="00590F00">
        <w:t>.</w:t>
      </w:r>
    </w:p>
    <w:p w14:paraId="25EBEE70" w14:textId="77777777" w:rsidR="00590F00" w:rsidRDefault="00590F00" w:rsidP="00590F00"/>
    <w:p w14:paraId="67270E2F" w14:textId="77777777" w:rsidR="00F66861" w:rsidRPr="00543EE3" w:rsidRDefault="00F66861" w:rsidP="00590F00">
      <w:pPr>
        <w:rPr>
          <w:b/>
          <w:bCs/>
        </w:rPr>
      </w:pPr>
      <w:r w:rsidRPr="00543EE3">
        <w:rPr>
          <w:b/>
          <w:bCs/>
        </w:rPr>
        <w:t>Easy</w:t>
      </w:r>
      <w:r>
        <w:rPr>
          <w:b/>
          <w:bCs/>
        </w:rPr>
        <w:t>:</w:t>
      </w:r>
    </w:p>
    <w:p w14:paraId="6058168F" w14:textId="77777777" w:rsidR="00FB58D3" w:rsidRDefault="00CC650E" w:rsidP="00CC650E">
      <w:pPr>
        <w:rPr>
          <w:sz w:val="21"/>
          <w:szCs w:val="21"/>
        </w:rPr>
      </w:pPr>
      <w:r w:rsidRPr="00CC650E">
        <w:rPr>
          <w:sz w:val="21"/>
          <w:szCs w:val="21"/>
        </w:rPr>
        <w:t>1. Define the terms population and sample. How do they differ?</w:t>
      </w:r>
      <w:r w:rsidR="00946D7E">
        <w:rPr>
          <w:sz w:val="21"/>
          <w:szCs w:val="21"/>
        </w:rPr>
        <w:t xml:space="preserve"> </w:t>
      </w:r>
    </w:p>
    <w:p w14:paraId="058BA3B5" w14:textId="77777777" w:rsidR="004D7084" w:rsidRDefault="004D7084" w:rsidP="00CC650E">
      <w:pPr>
        <w:rPr>
          <w:sz w:val="21"/>
          <w:szCs w:val="21"/>
        </w:rPr>
      </w:pPr>
    </w:p>
    <w:p w14:paraId="7BFBAA86" w14:textId="3253E379" w:rsidR="004D7084" w:rsidRDefault="004D7084" w:rsidP="00CC650E">
      <w:pPr>
        <w:rPr>
          <w:sz w:val="21"/>
          <w:szCs w:val="21"/>
        </w:rPr>
      </w:pPr>
      <w:r>
        <w:rPr>
          <w:sz w:val="21"/>
          <w:szCs w:val="21"/>
        </w:rPr>
        <w:t>Population is the entire set of data points, every possible observation in your study.</w:t>
      </w:r>
    </w:p>
    <w:p w14:paraId="2B176172" w14:textId="352AF854" w:rsidR="004D7084" w:rsidRDefault="004D7084" w:rsidP="00CC650E">
      <w:pPr>
        <w:rPr>
          <w:sz w:val="21"/>
          <w:szCs w:val="21"/>
        </w:rPr>
      </w:pPr>
      <w:r>
        <w:rPr>
          <w:sz w:val="21"/>
          <w:szCs w:val="21"/>
        </w:rPr>
        <w:t>Sample  is a subset of data used for the actual study</w:t>
      </w:r>
      <w:r w:rsidR="00E42D2B">
        <w:rPr>
          <w:sz w:val="21"/>
          <w:szCs w:val="21"/>
        </w:rPr>
        <w:t xml:space="preserve"> that should represent the population it pulls from well.</w:t>
      </w:r>
    </w:p>
    <w:p w14:paraId="2E6664F6" w14:textId="77777777" w:rsidR="00FB58D3" w:rsidRDefault="00FB58D3" w:rsidP="00CC650E">
      <w:pPr>
        <w:rPr>
          <w:sz w:val="21"/>
          <w:szCs w:val="21"/>
        </w:rPr>
      </w:pPr>
    </w:p>
    <w:p w14:paraId="7E32BCE5" w14:textId="77777777" w:rsidR="00CC650E" w:rsidRDefault="00CC650E" w:rsidP="00CC650E">
      <w:pPr>
        <w:rPr>
          <w:sz w:val="21"/>
          <w:szCs w:val="21"/>
        </w:rPr>
      </w:pPr>
      <w:r w:rsidRPr="00CC650E">
        <w:rPr>
          <w:sz w:val="21"/>
          <w:szCs w:val="21"/>
        </w:rPr>
        <w:t>2. What is the importance of a representative sample in a study?</w:t>
      </w:r>
    </w:p>
    <w:p w14:paraId="7B85881C" w14:textId="77777777" w:rsidR="00FB58D3" w:rsidRDefault="00FB58D3" w:rsidP="00CC650E">
      <w:pPr>
        <w:rPr>
          <w:sz w:val="21"/>
          <w:szCs w:val="21"/>
        </w:rPr>
      </w:pPr>
    </w:p>
    <w:p w14:paraId="5E9F86BF" w14:textId="77777777" w:rsidR="00CC650E" w:rsidRDefault="00CC650E" w:rsidP="00CC650E">
      <w:pPr>
        <w:rPr>
          <w:sz w:val="21"/>
          <w:szCs w:val="21"/>
        </w:rPr>
      </w:pPr>
      <w:r w:rsidRPr="00CC650E">
        <w:rPr>
          <w:sz w:val="21"/>
          <w:szCs w:val="21"/>
        </w:rPr>
        <w:t>3. Discuss the differences between mean, median, and mode. In which scenarios might one be more appropriate to use than the others?</w:t>
      </w:r>
    </w:p>
    <w:p w14:paraId="513C6585" w14:textId="77777777" w:rsidR="00FB58D3" w:rsidRPr="00CC650E" w:rsidRDefault="00FB58D3" w:rsidP="00CC650E">
      <w:pPr>
        <w:rPr>
          <w:sz w:val="21"/>
          <w:szCs w:val="21"/>
        </w:rPr>
      </w:pPr>
    </w:p>
    <w:p w14:paraId="150F6E98" w14:textId="77777777" w:rsidR="00CC650E" w:rsidRDefault="00CC650E" w:rsidP="00CC650E">
      <w:pPr>
        <w:rPr>
          <w:sz w:val="21"/>
          <w:szCs w:val="21"/>
        </w:rPr>
      </w:pPr>
      <w:r w:rsidRPr="00CC650E">
        <w:rPr>
          <w:sz w:val="21"/>
          <w:szCs w:val="21"/>
        </w:rPr>
        <w:t>4. Can you explain what a standard deviation is and what it indicates about a data set?</w:t>
      </w:r>
    </w:p>
    <w:p w14:paraId="4111ACCB" w14:textId="77777777" w:rsidR="005F0DCB" w:rsidRPr="00CC650E" w:rsidRDefault="005F0DCB" w:rsidP="00CC650E">
      <w:pPr>
        <w:rPr>
          <w:sz w:val="21"/>
          <w:szCs w:val="21"/>
        </w:rPr>
      </w:pPr>
    </w:p>
    <w:p w14:paraId="46BD2516" w14:textId="2D64ABBA" w:rsidR="00F97769" w:rsidRDefault="00F66861" w:rsidP="00F66861">
      <w:pPr>
        <w:rPr>
          <w:sz w:val="21"/>
          <w:szCs w:val="21"/>
        </w:rPr>
      </w:pPr>
      <w:r w:rsidRPr="00CC650E">
        <w:rPr>
          <w:sz w:val="21"/>
          <w:szCs w:val="21"/>
        </w:rPr>
        <w:t>10. What is a correlation? How does it differ from causation?</w:t>
      </w:r>
    </w:p>
    <w:p w14:paraId="61449E53" w14:textId="77777777" w:rsidR="00186D77" w:rsidRPr="00CC650E" w:rsidRDefault="00186D77" w:rsidP="00F66861">
      <w:pPr>
        <w:rPr>
          <w:sz w:val="21"/>
          <w:szCs w:val="21"/>
        </w:rPr>
      </w:pPr>
    </w:p>
    <w:p w14:paraId="207AAE1F" w14:textId="2EF22236" w:rsidR="00F66861" w:rsidRDefault="00F66861" w:rsidP="00F66861">
      <w:pPr>
        <w:rPr>
          <w:sz w:val="21"/>
          <w:szCs w:val="21"/>
        </w:rPr>
      </w:pPr>
      <w:r w:rsidRPr="00CC650E">
        <w:rPr>
          <w:sz w:val="21"/>
          <w:szCs w:val="21"/>
        </w:rPr>
        <w:t>19. Assume you want to test the mean score on an exam between males and females.  If there is strong evidence to suggest the standard deviations of the distributions of the scores for males and females are different, what should</w:t>
      </w:r>
      <w:r w:rsidR="004F70C0">
        <w:rPr>
          <w:sz w:val="21"/>
          <w:szCs w:val="21"/>
        </w:rPr>
        <w:t xml:space="preserve"> we do?  What is the difference</w:t>
      </w:r>
      <w:r w:rsidR="007612A9">
        <w:rPr>
          <w:sz w:val="21"/>
          <w:szCs w:val="21"/>
        </w:rPr>
        <w:t>?</w:t>
      </w:r>
    </w:p>
    <w:p w14:paraId="7685F2A0" w14:textId="77777777" w:rsidR="00E47158" w:rsidRPr="00CC650E" w:rsidRDefault="00E47158" w:rsidP="00F66861">
      <w:pPr>
        <w:rPr>
          <w:sz w:val="21"/>
          <w:szCs w:val="21"/>
        </w:rPr>
      </w:pPr>
    </w:p>
    <w:p w14:paraId="0BB9CA8E" w14:textId="77777777" w:rsidR="00F66861" w:rsidRDefault="00F66861" w:rsidP="00F66861">
      <w:pPr>
        <w:rPr>
          <w:sz w:val="21"/>
          <w:szCs w:val="21"/>
        </w:rPr>
      </w:pPr>
      <w:r w:rsidRPr="00003915">
        <w:rPr>
          <w:sz w:val="21"/>
          <w:szCs w:val="21"/>
        </w:rPr>
        <w:t>20.</w:t>
      </w:r>
      <w:r w:rsidRPr="00CC650E">
        <w:rPr>
          <w:sz w:val="21"/>
          <w:szCs w:val="21"/>
        </w:rPr>
        <w:t xml:space="preserve"> </w:t>
      </w:r>
      <w:r>
        <w:rPr>
          <w:sz w:val="21"/>
          <w:szCs w:val="21"/>
        </w:rPr>
        <w:t xml:space="preserve">Take a second and review the following model and parameter estimate table. </w:t>
      </w:r>
      <w:r w:rsidRPr="00CC650E">
        <w:rPr>
          <w:sz w:val="21"/>
          <w:szCs w:val="21"/>
        </w:rPr>
        <w:t xml:space="preserve">Interpret the slope </w:t>
      </w:r>
      <w:r>
        <w:rPr>
          <w:sz w:val="21"/>
          <w:szCs w:val="21"/>
        </w:rPr>
        <w:t xml:space="preserve">of the Age variable </w:t>
      </w:r>
      <w:r w:rsidRPr="00CC650E">
        <w:rPr>
          <w:sz w:val="21"/>
          <w:szCs w:val="21"/>
        </w:rPr>
        <w:t>from the following regression model:</w:t>
      </w:r>
    </w:p>
    <w:p w14:paraId="719C68BF" w14:textId="77777777" w:rsidR="00F66861" w:rsidRPr="00DC3634" w:rsidRDefault="00F66861" w:rsidP="00F66861">
      <w:pPr>
        <w:rPr>
          <w:rFonts w:eastAsiaTheme="minorEastAsia"/>
          <w:sz w:val="21"/>
          <w:szCs w:val="21"/>
        </w:rPr>
      </w:pPr>
      <m:oMathPara>
        <m:oMath>
          <m:r>
            <w:rPr>
              <w:rFonts w:ascii="Cambria Math" w:hAnsi="Cambria Math"/>
              <w:sz w:val="21"/>
              <w:szCs w:val="21"/>
            </w:rPr>
            <m:t>Score=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Age+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r>
            <w:rPr>
              <w:rFonts w:ascii="Cambria Math" w:hAnsi="Cambria Math"/>
              <w:sz w:val="21"/>
              <w:szCs w:val="21"/>
            </w:rPr>
            <m:t>Green+</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r>
            <w:rPr>
              <w:rFonts w:ascii="Cambria Math" w:hAnsi="Cambria Math"/>
              <w:sz w:val="21"/>
              <w:szCs w:val="21"/>
            </w:rPr>
            <m:t>Red+</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r>
            <w:rPr>
              <w:rFonts w:ascii="Cambria Math" w:hAnsi="Cambria Math"/>
              <w:sz w:val="21"/>
              <w:szCs w:val="21"/>
            </w:rPr>
            <m:t>Yellow</m:t>
          </m:r>
        </m:oMath>
      </m:oMathPara>
    </w:p>
    <w:p w14:paraId="186B6C50" w14:textId="77777777" w:rsidR="00F66861" w:rsidRDefault="00F66861" w:rsidP="00F66861">
      <w:pPr>
        <w:rPr>
          <w:sz w:val="21"/>
          <w:szCs w:val="21"/>
        </w:rPr>
      </w:pPr>
      <w:r w:rsidRPr="00DC3634">
        <w:rPr>
          <w:noProof/>
          <w:sz w:val="21"/>
          <w:szCs w:val="21"/>
        </w:rPr>
        <w:lastRenderedPageBreak/>
        <w:drawing>
          <wp:inline distT="0" distB="0" distL="0" distR="0" wp14:anchorId="7E0DADD5" wp14:editId="6DD2CF12">
            <wp:extent cx="3761467" cy="2951305"/>
            <wp:effectExtent l="0" t="0" r="0" b="0"/>
            <wp:docPr id="359544552" name="Picture 35954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5240" name=""/>
                    <pic:cNvPicPr/>
                  </pic:nvPicPr>
                  <pic:blipFill>
                    <a:blip r:embed="rId6"/>
                    <a:stretch>
                      <a:fillRect/>
                    </a:stretch>
                  </pic:blipFill>
                  <pic:spPr>
                    <a:xfrm>
                      <a:off x="0" y="0"/>
                      <a:ext cx="3765806" cy="2954710"/>
                    </a:xfrm>
                    <a:prstGeom prst="rect">
                      <a:avLst/>
                    </a:prstGeom>
                  </pic:spPr>
                </pic:pic>
              </a:graphicData>
            </a:graphic>
          </wp:inline>
        </w:drawing>
      </w:r>
    </w:p>
    <w:p w14:paraId="6C26F587" w14:textId="77777777" w:rsidR="00F66861" w:rsidRPr="00DC3634" w:rsidRDefault="00F66861" w:rsidP="00F66861">
      <w:pPr>
        <w:rPr>
          <w:sz w:val="21"/>
          <w:szCs w:val="21"/>
        </w:rPr>
      </w:pPr>
      <w:r>
        <w:rPr>
          <w:sz w:val="21"/>
          <w:szCs w:val="21"/>
        </w:rPr>
        <w:t xml:space="preserve">Follow up… interpret </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oMath>
      <w:r>
        <w:rPr>
          <w:rFonts w:eastAsiaTheme="minorEastAsia"/>
          <w:sz w:val="21"/>
          <w:szCs w:val="21"/>
        </w:rPr>
        <w:t xml:space="preserve">.  </w:t>
      </w:r>
    </w:p>
    <w:p w14:paraId="5545025E" w14:textId="77777777" w:rsidR="00F66861" w:rsidRDefault="00F66861" w:rsidP="00CC650E">
      <w:pPr>
        <w:rPr>
          <w:sz w:val="21"/>
          <w:szCs w:val="21"/>
        </w:rPr>
      </w:pPr>
    </w:p>
    <w:p w14:paraId="5378B96C" w14:textId="77777777" w:rsidR="00F66861" w:rsidRPr="00543EE3" w:rsidRDefault="00F66861" w:rsidP="00CC650E">
      <w:pPr>
        <w:rPr>
          <w:b/>
          <w:bCs/>
          <w:sz w:val="21"/>
          <w:szCs w:val="21"/>
        </w:rPr>
      </w:pPr>
      <w:r w:rsidRPr="00543EE3">
        <w:rPr>
          <w:b/>
          <w:bCs/>
          <w:sz w:val="21"/>
          <w:szCs w:val="21"/>
        </w:rPr>
        <w:t>Medium:</w:t>
      </w:r>
    </w:p>
    <w:p w14:paraId="596E45F1" w14:textId="77777777" w:rsidR="00CC650E" w:rsidRDefault="00CC650E" w:rsidP="00CC650E">
      <w:pPr>
        <w:rPr>
          <w:sz w:val="21"/>
          <w:szCs w:val="21"/>
        </w:rPr>
      </w:pPr>
      <w:r w:rsidRPr="00CC650E">
        <w:rPr>
          <w:sz w:val="21"/>
          <w:szCs w:val="21"/>
        </w:rPr>
        <w:t xml:space="preserve">6. Can you explain the null hypothesis and alternative hypothesis in hypothesis testing? </w:t>
      </w:r>
    </w:p>
    <w:p w14:paraId="1DC92F6A" w14:textId="3465246E" w:rsidR="00E47158" w:rsidRPr="00CC650E" w:rsidRDefault="00E47158" w:rsidP="00CC650E">
      <w:pPr>
        <w:rPr>
          <w:sz w:val="21"/>
          <w:szCs w:val="21"/>
        </w:rPr>
      </w:pPr>
    </w:p>
    <w:p w14:paraId="4A2CB6B2" w14:textId="77777777" w:rsidR="00CC650E" w:rsidRDefault="00CC650E" w:rsidP="00CC650E">
      <w:pPr>
        <w:rPr>
          <w:sz w:val="21"/>
          <w:szCs w:val="21"/>
        </w:rPr>
      </w:pPr>
      <w:r w:rsidRPr="00CC650E">
        <w:rPr>
          <w:sz w:val="21"/>
          <w:szCs w:val="21"/>
        </w:rPr>
        <w:t>7. What is a confidence interval and how does it relate to hypothesis testing?</w:t>
      </w:r>
    </w:p>
    <w:p w14:paraId="4A3DA51F" w14:textId="77777777" w:rsidR="000650B0" w:rsidRPr="00CC650E" w:rsidRDefault="000650B0" w:rsidP="00CC650E">
      <w:pPr>
        <w:rPr>
          <w:sz w:val="21"/>
          <w:szCs w:val="21"/>
        </w:rPr>
      </w:pPr>
    </w:p>
    <w:p w14:paraId="07FDA567" w14:textId="77777777" w:rsidR="00850596" w:rsidRDefault="00CC650E" w:rsidP="00CC650E">
      <w:pPr>
        <w:rPr>
          <w:sz w:val="21"/>
          <w:szCs w:val="21"/>
        </w:rPr>
      </w:pPr>
      <w:r w:rsidRPr="00CC650E">
        <w:rPr>
          <w:sz w:val="21"/>
          <w:szCs w:val="21"/>
        </w:rPr>
        <w:t xml:space="preserve">8. What is a Type I error and a Type II error in the context of hypothesis testing? </w:t>
      </w:r>
    </w:p>
    <w:p w14:paraId="4473D4FC" w14:textId="77777777" w:rsidR="00850596" w:rsidRDefault="00850596" w:rsidP="00CC650E">
      <w:pPr>
        <w:rPr>
          <w:sz w:val="21"/>
          <w:szCs w:val="21"/>
        </w:rPr>
      </w:pPr>
    </w:p>
    <w:p w14:paraId="05C37955" w14:textId="28BF0D74" w:rsidR="00CC650E" w:rsidRDefault="00CC650E" w:rsidP="00CC650E">
      <w:pPr>
        <w:rPr>
          <w:sz w:val="21"/>
          <w:szCs w:val="21"/>
        </w:rPr>
      </w:pPr>
      <w:r w:rsidRPr="00CC650E">
        <w:rPr>
          <w:sz w:val="21"/>
          <w:szCs w:val="21"/>
        </w:rPr>
        <w:t>9. Can you explain the concept of the p-value and its significance in hypothesis testing?</w:t>
      </w:r>
    </w:p>
    <w:p w14:paraId="0E1E6D6F" w14:textId="77777777" w:rsidR="004D7E24" w:rsidRPr="00CC650E" w:rsidRDefault="004D7E24" w:rsidP="00CC650E">
      <w:pPr>
        <w:rPr>
          <w:sz w:val="21"/>
          <w:szCs w:val="21"/>
        </w:rPr>
      </w:pPr>
    </w:p>
    <w:p w14:paraId="4058F133" w14:textId="77777777" w:rsidR="00CC650E" w:rsidRDefault="00CC650E" w:rsidP="00CC650E">
      <w:pPr>
        <w:rPr>
          <w:sz w:val="21"/>
          <w:szCs w:val="21"/>
        </w:rPr>
      </w:pPr>
      <w:r w:rsidRPr="00CC650E">
        <w:rPr>
          <w:sz w:val="21"/>
          <w:szCs w:val="21"/>
        </w:rPr>
        <w:t>13. What is a box plot, and what information can it tell us about a data set?</w:t>
      </w:r>
    </w:p>
    <w:p w14:paraId="282DF1DF" w14:textId="77777777" w:rsidR="003E5C45" w:rsidRPr="00CC650E" w:rsidRDefault="003E5C45" w:rsidP="00CC650E">
      <w:pPr>
        <w:rPr>
          <w:sz w:val="21"/>
          <w:szCs w:val="21"/>
        </w:rPr>
      </w:pPr>
    </w:p>
    <w:p w14:paraId="05A4CF15" w14:textId="77777777" w:rsidR="00CC650E" w:rsidRDefault="00CC650E" w:rsidP="00CC650E">
      <w:pPr>
        <w:rPr>
          <w:sz w:val="21"/>
          <w:szCs w:val="21"/>
        </w:rPr>
      </w:pPr>
      <w:r w:rsidRPr="00CC650E">
        <w:rPr>
          <w:sz w:val="21"/>
          <w:szCs w:val="21"/>
        </w:rPr>
        <w:t>14. What is the Central Limit Theorem, and why is it important in statistics?</w:t>
      </w:r>
    </w:p>
    <w:p w14:paraId="6AFE0D5A" w14:textId="77777777" w:rsidR="003E5C45" w:rsidRPr="00CC650E" w:rsidRDefault="003E5C45" w:rsidP="00CC650E">
      <w:pPr>
        <w:rPr>
          <w:sz w:val="21"/>
          <w:szCs w:val="21"/>
        </w:rPr>
      </w:pPr>
    </w:p>
    <w:p w14:paraId="2F533706" w14:textId="77777777" w:rsidR="00F66861" w:rsidRDefault="00F66861" w:rsidP="00850596">
      <w:pPr>
        <w:ind w:right="-450"/>
        <w:rPr>
          <w:sz w:val="21"/>
          <w:szCs w:val="21"/>
        </w:rPr>
      </w:pPr>
      <w:r w:rsidRPr="00CC650E">
        <w:rPr>
          <w:sz w:val="21"/>
          <w:szCs w:val="21"/>
        </w:rPr>
        <w:t xml:space="preserve">21. What does it mean to have a high Cook’s D?  Which point on the scatter plot below has the highest Cook’s D?  </w:t>
      </w:r>
    </w:p>
    <w:p w14:paraId="07807FEB" w14:textId="77777777" w:rsidR="003E5C45" w:rsidRPr="00CC650E" w:rsidRDefault="003E5C45" w:rsidP="00F66861">
      <w:pPr>
        <w:rPr>
          <w:sz w:val="21"/>
          <w:szCs w:val="21"/>
        </w:rPr>
      </w:pPr>
    </w:p>
    <w:p w14:paraId="67B81869" w14:textId="77777777" w:rsidR="00F66861" w:rsidRDefault="00F66861" w:rsidP="00F66861">
      <w:pPr>
        <w:rPr>
          <w:sz w:val="21"/>
          <w:szCs w:val="21"/>
        </w:rPr>
      </w:pPr>
      <w:r>
        <w:rPr>
          <w:sz w:val="21"/>
          <w:szCs w:val="21"/>
        </w:rPr>
        <w:t xml:space="preserve">23. </w:t>
      </w:r>
      <w:r w:rsidRPr="00CC650E">
        <w:rPr>
          <w:sz w:val="21"/>
          <w:szCs w:val="21"/>
        </w:rPr>
        <w:t>We want to test for an effect of a test prep program on student scores on a test.  To test for this effect, we randomly select 100 students give those students a form of the test and record their scores.  At the same time, we randomly select 100 different students from the same population and give them the test prep program. Upon completion of the program, we have the second group of students take the same test as the first group and record their score</w:t>
      </w:r>
      <w:del w:id="0" w:author="MBS" w:date="2023-08-10T03:41:00Z">
        <w:r w:rsidRPr="00CC650E" w:rsidDel="007D7305">
          <w:rPr>
            <w:sz w:val="21"/>
            <w:szCs w:val="21"/>
          </w:rPr>
          <w:delText xml:space="preserve"> again</w:delText>
        </w:r>
      </w:del>
      <w:r w:rsidRPr="00CC650E">
        <w:rPr>
          <w:sz w:val="21"/>
          <w:szCs w:val="21"/>
        </w:rPr>
        <w:t>.  What statistical test would you recommend to test for this effect?</w:t>
      </w:r>
    </w:p>
    <w:p w14:paraId="1C8D5D45" w14:textId="77777777" w:rsidR="00A37463" w:rsidRDefault="00A37463" w:rsidP="00F66861">
      <w:pPr>
        <w:rPr>
          <w:sz w:val="21"/>
          <w:szCs w:val="21"/>
        </w:rPr>
      </w:pPr>
    </w:p>
    <w:p w14:paraId="0E7A356F" w14:textId="77777777" w:rsidR="00F66861" w:rsidRDefault="00F66861" w:rsidP="00CC650E">
      <w:pPr>
        <w:rPr>
          <w:sz w:val="21"/>
          <w:szCs w:val="21"/>
        </w:rPr>
      </w:pPr>
    </w:p>
    <w:p w14:paraId="01608AF7" w14:textId="21591844" w:rsidR="00F66861" w:rsidRPr="00543EE3" w:rsidRDefault="004A72E9" w:rsidP="00CC650E">
      <w:pPr>
        <w:rPr>
          <w:b/>
          <w:bCs/>
          <w:sz w:val="21"/>
          <w:szCs w:val="21"/>
        </w:rPr>
      </w:pPr>
      <w:r>
        <w:rPr>
          <w:b/>
          <w:bCs/>
          <w:sz w:val="21"/>
          <w:szCs w:val="21"/>
        </w:rPr>
        <w:t>More Involved</w:t>
      </w:r>
      <w:r w:rsidR="00F66861">
        <w:rPr>
          <w:b/>
          <w:bCs/>
          <w:sz w:val="21"/>
          <w:szCs w:val="21"/>
        </w:rPr>
        <w:t>:</w:t>
      </w:r>
    </w:p>
    <w:p w14:paraId="6FBFDC93" w14:textId="77777777" w:rsidR="00F66861" w:rsidRDefault="00F66861" w:rsidP="00CC650E">
      <w:pPr>
        <w:rPr>
          <w:sz w:val="21"/>
          <w:szCs w:val="21"/>
        </w:rPr>
      </w:pPr>
      <w:r w:rsidRPr="00CC650E">
        <w:rPr>
          <w:sz w:val="21"/>
          <w:szCs w:val="21"/>
        </w:rPr>
        <w:t xml:space="preserve">5. Please explain the need for a correction when we have multiple tests / comparisons.  Name a method </w:t>
      </w:r>
      <w:r>
        <w:rPr>
          <w:sz w:val="21"/>
          <w:szCs w:val="21"/>
        </w:rPr>
        <w:t>for</w:t>
      </w:r>
      <w:r w:rsidRPr="00CC650E">
        <w:rPr>
          <w:sz w:val="21"/>
          <w:szCs w:val="21"/>
        </w:rPr>
        <w:t xml:space="preserve"> making this correction.  Follow up: </w:t>
      </w:r>
      <w:r>
        <w:rPr>
          <w:sz w:val="21"/>
          <w:szCs w:val="21"/>
        </w:rPr>
        <w:t>C</w:t>
      </w:r>
      <w:r w:rsidRPr="00CC650E">
        <w:rPr>
          <w:sz w:val="21"/>
          <w:szCs w:val="21"/>
        </w:rPr>
        <w:t xml:space="preserve">reate a situation where </w:t>
      </w:r>
      <w:r>
        <w:rPr>
          <w:sz w:val="21"/>
          <w:szCs w:val="21"/>
        </w:rPr>
        <w:t>a particular test</w:t>
      </w:r>
      <w:r w:rsidRPr="00CC650E">
        <w:rPr>
          <w:sz w:val="21"/>
          <w:szCs w:val="21"/>
        </w:rPr>
        <w:t xml:space="preserve"> would be appropriate and ask which method </w:t>
      </w:r>
      <w:r>
        <w:rPr>
          <w:sz w:val="21"/>
          <w:szCs w:val="21"/>
        </w:rPr>
        <w:t>is</w:t>
      </w:r>
      <w:r w:rsidRPr="00CC650E">
        <w:rPr>
          <w:sz w:val="21"/>
          <w:szCs w:val="21"/>
        </w:rPr>
        <w:t xml:space="preserve"> best applied in this situation? </w:t>
      </w:r>
    </w:p>
    <w:p w14:paraId="163756E3" w14:textId="77777777" w:rsidR="002C0187" w:rsidRPr="002C0187" w:rsidRDefault="002C0187" w:rsidP="002C0187">
      <w:pPr>
        <w:rPr>
          <w:sz w:val="21"/>
          <w:szCs w:val="21"/>
        </w:rPr>
      </w:pPr>
    </w:p>
    <w:p w14:paraId="6186AC82" w14:textId="5C44159C" w:rsidR="00EC7BC6" w:rsidRDefault="00F66861" w:rsidP="00F66861">
      <w:pPr>
        <w:rPr>
          <w:sz w:val="21"/>
          <w:szCs w:val="21"/>
        </w:rPr>
      </w:pPr>
      <w:r w:rsidRPr="00CC650E">
        <w:rPr>
          <w:sz w:val="21"/>
          <w:szCs w:val="21"/>
        </w:rPr>
        <w:t>11. Explain the difference between parametric and non-parametric statistical methods</w:t>
      </w:r>
      <w:r>
        <w:rPr>
          <w:sz w:val="21"/>
          <w:szCs w:val="21"/>
        </w:rPr>
        <w:t xml:space="preserve"> and when you would use one method over another</w:t>
      </w:r>
      <w:r w:rsidRPr="00CC650E">
        <w:rPr>
          <w:sz w:val="21"/>
          <w:szCs w:val="21"/>
        </w:rPr>
        <w:t>.  Provide examples in your explanation.</w:t>
      </w:r>
    </w:p>
    <w:p w14:paraId="1A07DE1A" w14:textId="77777777" w:rsidR="002C0187" w:rsidRPr="00CC650E" w:rsidRDefault="002C0187" w:rsidP="00F66861">
      <w:pPr>
        <w:rPr>
          <w:sz w:val="21"/>
          <w:szCs w:val="21"/>
        </w:rPr>
      </w:pPr>
    </w:p>
    <w:p w14:paraId="3AE05E64" w14:textId="77777777" w:rsidR="00F66861" w:rsidRDefault="00F66861" w:rsidP="00F66861">
      <w:pPr>
        <w:rPr>
          <w:sz w:val="21"/>
          <w:szCs w:val="21"/>
        </w:rPr>
      </w:pPr>
      <w:r w:rsidRPr="00CC650E">
        <w:rPr>
          <w:sz w:val="21"/>
          <w:szCs w:val="21"/>
        </w:rPr>
        <w:t>12. Consider the plot and the corresponding ANOVA table below.  What number represents the variances of the assumed normal distributions of Y for each group?</w:t>
      </w:r>
    </w:p>
    <w:p w14:paraId="4C91FF17" w14:textId="77777777" w:rsidR="00F66861" w:rsidRDefault="00F66861" w:rsidP="00F66861">
      <w:pPr>
        <w:rPr>
          <w:sz w:val="21"/>
          <w:szCs w:val="21"/>
        </w:rPr>
      </w:pPr>
      <w:r w:rsidRPr="00165F16">
        <w:rPr>
          <w:noProof/>
          <w:sz w:val="21"/>
          <w:szCs w:val="21"/>
        </w:rPr>
        <w:lastRenderedPageBreak/>
        <w:drawing>
          <wp:inline distT="0" distB="0" distL="0" distR="0" wp14:anchorId="01882EB6" wp14:editId="6074BA15">
            <wp:extent cx="2316318" cy="1891862"/>
            <wp:effectExtent l="0" t="0" r="0" b="635"/>
            <wp:docPr id="1795620145" name="Picture 17956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5210" name=""/>
                    <pic:cNvPicPr/>
                  </pic:nvPicPr>
                  <pic:blipFill>
                    <a:blip r:embed="rId7"/>
                    <a:stretch>
                      <a:fillRect/>
                    </a:stretch>
                  </pic:blipFill>
                  <pic:spPr>
                    <a:xfrm>
                      <a:off x="0" y="0"/>
                      <a:ext cx="2316318" cy="1891862"/>
                    </a:xfrm>
                    <a:prstGeom prst="rect">
                      <a:avLst/>
                    </a:prstGeom>
                  </pic:spPr>
                </pic:pic>
              </a:graphicData>
            </a:graphic>
          </wp:inline>
        </w:drawing>
      </w:r>
    </w:p>
    <w:p w14:paraId="17F3EA41" w14:textId="77777777" w:rsidR="00F66861" w:rsidRDefault="00F66861" w:rsidP="00F66861">
      <w:pPr>
        <w:rPr>
          <w:sz w:val="21"/>
          <w:szCs w:val="21"/>
        </w:rPr>
      </w:pPr>
      <w:r w:rsidRPr="00165F16">
        <w:rPr>
          <w:noProof/>
          <w:sz w:val="21"/>
          <w:szCs w:val="21"/>
        </w:rPr>
        <w:drawing>
          <wp:inline distT="0" distB="0" distL="0" distR="0" wp14:anchorId="791399C8" wp14:editId="7FFF975F">
            <wp:extent cx="2306472" cy="783448"/>
            <wp:effectExtent l="0" t="0" r="0" b="0"/>
            <wp:docPr id="1381295703" name="Picture 138129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13967" name=""/>
                    <pic:cNvPicPr/>
                  </pic:nvPicPr>
                  <pic:blipFill>
                    <a:blip r:embed="rId8"/>
                    <a:stretch>
                      <a:fillRect/>
                    </a:stretch>
                  </pic:blipFill>
                  <pic:spPr>
                    <a:xfrm>
                      <a:off x="0" y="0"/>
                      <a:ext cx="2339843" cy="794783"/>
                    </a:xfrm>
                    <a:prstGeom prst="rect">
                      <a:avLst/>
                    </a:prstGeom>
                  </pic:spPr>
                </pic:pic>
              </a:graphicData>
            </a:graphic>
          </wp:inline>
        </w:drawing>
      </w:r>
    </w:p>
    <w:p w14:paraId="05594A33" w14:textId="77777777" w:rsidR="00F66861" w:rsidRDefault="00F66861" w:rsidP="00CC650E">
      <w:pPr>
        <w:rPr>
          <w:sz w:val="21"/>
          <w:szCs w:val="21"/>
        </w:rPr>
      </w:pPr>
    </w:p>
    <w:p w14:paraId="463B18B6" w14:textId="6B5A5C37" w:rsidR="000C05E3" w:rsidRDefault="00CC650E" w:rsidP="00CC650E">
      <w:pPr>
        <w:rPr>
          <w:sz w:val="21"/>
          <w:szCs w:val="21"/>
        </w:rPr>
      </w:pPr>
      <w:r w:rsidRPr="00CC650E">
        <w:rPr>
          <w:sz w:val="21"/>
          <w:szCs w:val="21"/>
        </w:rPr>
        <w:t xml:space="preserve">15. Can you explain the concept of statistical power and how sample size may affect it? Follow up: </w:t>
      </w:r>
      <w:r w:rsidR="00344607">
        <w:rPr>
          <w:sz w:val="21"/>
          <w:szCs w:val="21"/>
        </w:rPr>
        <w:t xml:space="preserve">What is </w:t>
      </w:r>
      <w:r w:rsidRPr="00CC650E">
        <w:rPr>
          <w:sz w:val="21"/>
          <w:szCs w:val="21"/>
        </w:rPr>
        <w:t>alpha</w:t>
      </w:r>
      <w:r w:rsidR="00344607">
        <w:rPr>
          <w:sz w:val="21"/>
          <w:szCs w:val="21"/>
        </w:rPr>
        <w:t xml:space="preserve"> and beta in the context of statistical power</w:t>
      </w:r>
      <w:r w:rsidRPr="00CC650E">
        <w:rPr>
          <w:sz w:val="21"/>
          <w:szCs w:val="21"/>
        </w:rPr>
        <w:t>?</w:t>
      </w:r>
    </w:p>
    <w:p w14:paraId="642FE9F0" w14:textId="77777777" w:rsidR="00EC7BC6" w:rsidRDefault="00EC7BC6" w:rsidP="00CC650E">
      <w:pPr>
        <w:rPr>
          <w:sz w:val="21"/>
          <w:szCs w:val="21"/>
        </w:rPr>
      </w:pPr>
    </w:p>
    <w:p w14:paraId="6C0AF17A" w14:textId="4A02E00E" w:rsidR="00ED4E3B" w:rsidRDefault="00CC650E" w:rsidP="00CC650E">
      <w:pPr>
        <w:rPr>
          <w:sz w:val="21"/>
          <w:szCs w:val="21"/>
        </w:rPr>
      </w:pPr>
      <w:r w:rsidRPr="00CC650E">
        <w:rPr>
          <w:sz w:val="21"/>
          <w:szCs w:val="21"/>
        </w:rPr>
        <w:t xml:space="preserve">16. </w:t>
      </w:r>
      <w:r w:rsidR="00DC3634">
        <w:rPr>
          <w:sz w:val="21"/>
          <w:szCs w:val="21"/>
        </w:rPr>
        <w:t>Write a null</w:t>
      </w:r>
      <w:r w:rsidRPr="00CC650E">
        <w:rPr>
          <w:sz w:val="21"/>
          <w:szCs w:val="21"/>
        </w:rPr>
        <w:t xml:space="preserve"> hypothesis </w:t>
      </w:r>
      <w:r w:rsidR="00DC3634">
        <w:rPr>
          <w:sz w:val="21"/>
          <w:szCs w:val="21"/>
        </w:rPr>
        <w:t xml:space="preserve">that </w:t>
      </w:r>
      <w:r w:rsidRPr="00CC650E">
        <w:rPr>
          <w:sz w:val="21"/>
          <w:szCs w:val="21"/>
        </w:rPr>
        <w:t>describe</w:t>
      </w:r>
      <w:r w:rsidR="00DC3634">
        <w:rPr>
          <w:sz w:val="21"/>
          <w:szCs w:val="21"/>
        </w:rPr>
        <w:t>s</w:t>
      </w:r>
      <w:r w:rsidRPr="00CC650E">
        <w:rPr>
          <w:sz w:val="21"/>
          <w:szCs w:val="21"/>
        </w:rPr>
        <w:t xml:space="preserve"> a contrast in which the average of the means of the A and D groups are tested for equality of the C and E groups? </w:t>
      </w:r>
      <w:r w:rsidR="00DC3634">
        <w:rPr>
          <w:sz w:val="21"/>
          <w:szCs w:val="21"/>
        </w:rPr>
        <w:t xml:space="preserve">Simply hold it up to the camera when you are </w:t>
      </w:r>
      <w:proofErr w:type="gramStart"/>
      <w:r w:rsidR="00DC3634">
        <w:rPr>
          <w:sz w:val="21"/>
          <w:szCs w:val="21"/>
        </w:rPr>
        <w:t>finished</w:t>
      </w:r>
      <w:proofErr w:type="gramEnd"/>
      <w:r w:rsidR="00DC3634">
        <w:rPr>
          <w:sz w:val="21"/>
          <w:szCs w:val="21"/>
        </w:rPr>
        <w:t xml:space="preserve"> and we will take a snap shot. </w:t>
      </w:r>
    </w:p>
    <w:p w14:paraId="7ADEBEAB" w14:textId="77777777" w:rsidR="00ED4E3B" w:rsidRDefault="00ED4E3B" w:rsidP="00CC650E">
      <w:pPr>
        <w:rPr>
          <w:sz w:val="21"/>
          <w:szCs w:val="21"/>
        </w:rPr>
      </w:pPr>
    </w:p>
    <w:p w14:paraId="076E3D08" w14:textId="2154B726" w:rsidR="00ED4E3B" w:rsidRDefault="00CC650E" w:rsidP="00CC650E">
      <w:pPr>
        <w:rPr>
          <w:sz w:val="21"/>
          <w:szCs w:val="21"/>
        </w:rPr>
      </w:pPr>
      <w:r w:rsidRPr="00CC650E">
        <w:rPr>
          <w:sz w:val="21"/>
          <w:szCs w:val="21"/>
        </w:rPr>
        <w:t xml:space="preserve">17. With respect to the last question, </w:t>
      </w:r>
      <w:r w:rsidR="00DC3634">
        <w:rPr>
          <w:sz w:val="21"/>
          <w:szCs w:val="21"/>
        </w:rPr>
        <w:t xml:space="preserve">what </w:t>
      </w:r>
      <w:r w:rsidRPr="00CC650E">
        <w:rPr>
          <w:sz w:val="21"/>
          <w:szCs w:val="21"/>
        </w:rPr>
        <w:t>set of contrast weights reflect</w:t>
      </w:r>
      <w:r w:rsidR="00DC3634">
        <w:rPr>
          <w:sz w:val="21"/>
          <w:szCs w:val="21"/>
        </w:rPr>
        <w:t>s</w:t>
      </w:r>
      <w:r w:rsidRPr="00CC650E">
        <w:rPr>
          <w:sz w:val="21"/>
          <w:szCs w:val="21"/>
        </w:rPr>
        <w:t xml:space="preserve"> this contrast</w:t>
      </w:r>
      <w:r w:rsidR="00DC3634">
        <w:rPr>
          <w:sz w:val="21"/>
          <w:szCs w:val="21"/>
        </w:rPr>
        <w:t xml:space="preserve"> (assume they are ordered alphabetically)</w:t>
      </w:r>
      <w:r w:rsidRPr="00CC650E">
        <w:rPr>
          <w:sz w:val="21"/>
          <w:szCs w:val="21"/>
        </w:rPr>
        <w:t xml:space="preserve">? </w:t>
      </w:r>
    </w:p>
    <w:p w14:paraId="2B27FDDA" w14:textId="77777777" w:rsidR="00ED4E3B" w:rsidRDefault="00ED4E3B" w:rsidP="00CC650E">
      <w:pPr>
        <w:rPr>
          <w:sz w:val="21"/>
          <w:szCs w:val="21"/>
        </w:rPr>
      </w:pPr>
    </w:p>
    <w:p w14:paraId="38425289" w14:textId="67BEE499" w:rsidR="00CC650E" w:rsidRPr="00AB7EBB" w:rsidRDefault="00CC650E" w:rsidP="00CC650E">
      <w:pPr>
        <w:rPr>
          <w:color w:val="2F5496" w:themeColor="accent1" w:themeShade="BF"/>
          <w:sz w:val="21"/>
          <w:szCs w:val="21"/>
        </w:rPr>
      </w:pPr>
      <w:r w:rsidRPr="00CC650E">
        <w:rPr>
          <w:sz w:val="21"/>
          <w:szCs w:val="21"/>
        </w:rPr>
        <w:t xml:space="preserve">18. Assume we want to test the mean of group A and D for equality.  </w:t>
      </w:r>
      <w:r w:rsidR="006372A3">
        <w:rPr>
          <w:sz w:val="21"/>
          <w:szCs w:val="21"/>
        </w:rPr>
        <w:t xml:space="preserve">Would it be better to filter the data to get only the </w:t>
      </w:r>
      <w:proofErr w:type="spellStart"/>
      <w:r w:rsidR="006372A3">
        <w:rPr>
          <w:sz w:val="21"/>
          <w:szCs w:val="21"/>
        </w:rPr>
        <w:t>As</w:t>
      </w:r>
      <w:proofErr w:type="spellEnd"/>
      <w:r w:rsidR="006372A3">
        <w:rPr>
          <w:sz w:val="21"/>
          <w:szCs w:val="21"/>
        </w:rPr>
        <w:t xml:space="preserve"> and Ds and then do a two sample t-test (assuming the assumptions are met) or include all the data including groups </w:t>
      </w:r>
      <w:proofErr w:type="gramStart"/>
      <w:r w:rsidR="006372A3">
        <w:rPr>
          <w:sz w:val="21"/>
          <w:szCs w:val="21"/>
        </w:rPr>
        <w:t>B,C</w:t>
      </w:r>
      <w:proofErr w:type="gramEnd"/>
      <w:r w:rsidR="006372A3">
        <w:rPr>
          <w:sz w:val="21"/>
          <w:szCs w:val="21"/>
        </w:rPr>
        <w:t xml:space="preserve"> and E in the analysis?  Why?</w:t>
      </w:r>
    </w:p>
    <w:p w14:paraId="63653067" w14:textId="77777777" w:rsidR="00AB7EBB" w:rsidRDefault="00AB7EBB" w:rsidP="00CC650E">
      <w:pPr>
        <w:rPr>
          <w:sz w:val="21"/>
          <w:szCs w:val="21"/>
        </w:rPr>
      </w:pPr>
    </w:p>
    <w:p w14:paraId="3BFEC911" w14:textId="77777777" w:rsidR="00F66861" w:rsidRDefault="00CC650E" w:rsidP="00CC650E">
      <w:pPr>
        <w:rPr>
          <w:sz w:val="21"/>
          <w:szCs w:val="21"/>
        </w:rPr>
      </w:pPr>
      <w:r w:rsidRPr="00CC650E">
        <w:rPr>
          <w:sz w:val="21"/>
          <w:szCs w:val="21"/>
        </w:rPr>
        <w:t xml:space="preserve">22. We want to test for an effect of a test prep program on student scores on a test.  To test for this </w:t>
      </w:r>
      <w:proofErr w:type="gramStart"/>
      <w:r w:rsidRPr="00CC650E">
        <w:rPr>
          <w:sz w:val="21"/>
          <w:szCs w:val="21"/>
        </w:rPr>
        <w:t>effect</w:t>
      </w:r>
      <w:proofErr w:type="gramEnd"/>
      <w:r w:rsidRPr="00CC650E">
        <w:rPr>
          <w:sz w:val="21"/>
          <w:szCs w:val="21"/>
        </w:rPr>
        <w:t xml:space="preserve"> we give the students a form of the test and record their scores.  During the next week, we give them the test prep program.  Immediately after completing the program, we have them take the test again and record their score again.  What statistical test would you recommend to test for this effect? </w:t>
      </w:r>
    </w:p>
    <w:p w14:paraId="515F145D" w14:textId="04908FBD" w:rsidR="00CC650E" w:rsidRDefault="00CC650E" w:rsidP="00CC650E">
      <w:pPr>
        <w:rPr>
          <w:sz w:val="21"/>
          <w:szCs w:val="21"/>
        </w:rPr>
      </w:pPr>
    </w:p>
    <w:p w14:paraId="479D2048" w14:textId="77777777" w:rsidR="00F66861" w:rsidRDefault="00F66861" w:rsidP="00F66861">
      <w:pPr>
        <w:rPr>
          <w:rFonts w:ascii="Calibri" w:hAnsi="Calibri" w:cs="Calibri"/>
          <w:color w:val="000000"/>
          <w:shd w:val="clear" w:color="auto" w:fill="FFFFFF"/>
        </w:rPr>
      </w:pPr>
      <w:r>
        <w:rPr>
          <w:sz w:val="21"/>
          <w:szCs w:val="21"/>
        </w:rPr>
        <w:t xml:space="preserve">24. </w:t>
      </w:r>
      <w:r>
        <w:rPr>
          <w:rFonts w:ascii="Calibri" w:hAnsi="Calibri" w:cs="Calibri"/>
          <w:color w:val="000000"/>
          <w:shd w:val="clear" w:color="auto" w:fill="FFFFFF"/>
        </w:rPr>
        <w:t>An analyst suggested that a SLR model would not be appropriate here because both the response and predictor variables are not normally distributed.  Do you agree with the analyst or do you have something else to say about it?</w:t>
      </w:r>
    </w:p>
    <w:p w14:paraId="71EC4498" w14:textId="77777777" w:rsidR="00F66861" w:rsidRDefault="00F66861" w:rsidP="00F66861">
      <w:r>
        <w:rPr>
          <w:noProof/>
          <w:sz w:val="21"/>
          <w:szCs w:val="21"/>
        </w:rPr>
        <w:drawing>
          <wp:inline distT="0" distB="0" distL="0" distR="0" wp14:anchorId="5C0440E7" wp14:editId="28B1E744">
            <wp:extent cx="2189727" cy="1687286"/>
            <wp:effectExtent l="0" t="0" r="0" b="1905"/>
            <wp:docPr id="14469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3563" cy="1697947"/>
                    </a:xfrm>
                    <a:prstGeom prst="rect">
                      <a:avLst/>
                    </a:prstGeom>
                    <a:noFill/>
                    <a:ln>
                      <a:noFill/>
                    </a:ln>
                  </pic:spPr>
                </pic:pic>
              </a:graphicData>
            </a:graphic>
          </wp:inline>
        </w:drawing>
      </w:r>
      <w:r w:rsidRPr="000D781A">
        <w:t xml:space="preserve"> </w:t>
      </w:r>
      <w:r>
        <w:fldChar w:fldCharType="begin"/>
      </w:r>
      <w:r>
        <w:instrText xml:space="preserve"> INCLUDEPICTURE "https://attachments.office.net/owa/bsadler%40mail.smu.edu/service.svc/s/GetAttachmentThumbnail?id=AAMkADE0Nzk4MzRhLTU3MzYtNGNjNC1iZDQzLTZkMmRlYmNjMjM2ZgBGAAAAAADk7Vr1xHAWRLkxquxAmc8TBwCXE0aVzO%2BcRbqFcYlvRqbiACgirDG3AACItdyJ8FVDTZC7sFJ%2Bi27fAABkU98yAAABEgAQAFNlxkrygptLhJbk%2F4YOB98%3D&amp;thumbnailType=2&amp;token=eyJhbGciOiJSUzI1NiIsImtpZCI6IjczRkI5QkJFRjYzNjc4RDRGN0U4NEI0NDBCQUJCMTJBMzM5RDlGOTgiLCJ0eXAiOiJKV1QiLCJ4NXQiOiJjX3VidnZZMmVOVDM2RXRFQzZ1eEtqT2RuNWcifQ.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.FKHM4tmli91QXXm_CDfv6ztsQuQLBsERgT0wjwsHsYAG6i5UpdCSa2nQz3U1c5Ksobp7-WayZsxc15FAi-lrErnO5LNb2NbNNKziiRkQRvP7UIRleiW0LUhTJCItuU07XCdst3HL3Y6WyxusUC4v6vsEeZnbtU5LPa5bCEZmMada9V6oAkRl5DT2NQY0ZnUI8QG2XrZuUF9Ws1gJF0WfCBI2KvCVULqxklLQPg9IWLX6-YuHUrFxPWBVRSf6yagonB2C11JFBq_caxlPI5Dt3sxyKQ3kwSPDxfywhRNiamK-3r-uIRQpA45_7IvUFsIEg2WvpmhCOQYrn-yt9D-MtA&amp;X-OWA-CANARY=J821U6sx-kOEW7AUsutq8lDLArHaktsYAXuvYP-niFTVa4io6bJE4SJx2PU0YUNO1fXkLHXvMuU.&amp;owa=outlook.office.com&amp;scriptVer=20230721005.08&amp;animation=true" \* MERGEFORMATINET </w:instrText>
      </w:r>
      <w:r>
        <w:fldChar w:fldCharType="separate"/>
      </w:r>
      <w:r>
        <w:rPr>
          <w:noProof/>
        </w:rPr>
        <w:drawing>
          <wp:inline distT="0" distB="0" distL="0" distR="0" wp14:anchorId="296EE1BD" wp14:editId="6C197BDE">
            <wp:extent cx="2151018" cy="1654629"/>
            <wp:effectExtent l="0" t="0" r="0" b="0"/>
            <wp:docPr id="1914996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7478" cy="1667290"/>
                    </a:xfrm>
                    <a:prstGeom prst="rect">
                      <a:avLst/>
                    </a:prstGeom>
                    <a:noFill/>
                    <a:ln>
                      <a:noFill/>
                    </a:ln>
                  </pic:spPr>
                </pic:pic>
              </a:graphicData>
            </a:graphic>
          </wp:inline>
        </w:drawing>
      </w:r>
      <w:r>
        <w:fldChar w:fldCharType="end"/>
      </w:r>
    </w:p>
    <w:p w14:paraId="2A86F99E" w14:textId="77777777" w:rsidR="00D07E23" w:rsidRDefault="00D07E23"/>
    <w:sectPr w:rsidR="00D07E23" w:rsidSect="00A52DE0">
      <w:pgSz w:w="12240" w:h="15840"/>
      <w:pgMar w:top="98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E0FBB"/>
    <w:multiLevelType w:val="hybridMultilevel"/>
    <w:tmpl w:val="31E6A7E4"/>
    <w:lvl w:ilvl="0" w:tplc="5720CF3A">
      <w:start w:val="1"/>
      <w:numFmt w:val="bullet"/>
      <w:lvlText w:val="•"/>
      <w:lvlJc w:val="left"/>
      <w:pPr>
        <w:tabs>
          <w:tab w:val="num" w:pos="720"/>
        </w:tabs>
        <w:ind w:left="720" w:hanging="360"/>
      </w:pPr>
      <w:rPr>
        <w:rFonts w:ascii="Arial" w:hAnsi="Arial" w:hint="default"/>
      </w:rPr>
    </w:lvl>
    <w:lvl w:ilvl="1" w:tplc="98823138" w:tentative="1">
      <w:start w:val="1"/>
      <w:numFmt w:val="bullet"/>
      <w:lvlText w:val="•"/>
      <w:lvlJc w:val="left"/>
      <w:pPr>
        <w:tabs>
          <w:tab w:val="num" w:pos="1440"/>
        </w:tabs>
        <w:ind w:left="1440" w:hanging="360"/>
      </w:pPr>
      <w:rPr>
        <w:rFonts w:ascii="Arial" w:hAnsi="Arial" w:hint="default"/>
      </w:rPr>
    </w:lvl>
    <w:lvl w:ilvl="2" w:tplc="91AA9A8C" w:tentative="1">
      <w:start w:val="1"/>
      <w:numFmt w:val="bullet"/>
      <w:lvlText w:val="•"/>
      <w:lvlJc w:val="left"/>
      <w:pPr>
        <w:tabs>
          <w:tab w:val="num" w:pos="2160"/>
        </w:tabs>
        <w:ind w:left="2160" w:hanging="360"/>
      </w:pPr>
      <w:rPr>
        <w:rFonts w:ascii="Arial" w:hAnsi="Arial" w:hint="default"/>
      </w:rPr>
    </w:lvl>
    <w:lvl w:ilvl="3" w:tplc="88549DFA" w:tentative="1">
      <w:start w:val="1"/>
      <w:numFmt w:val="bullet"/>
      <w:lvlText w:val="•"/>
      <w:lvlJc w:val="left"/>
      <w:pPr>
        <w:tabs>
          <w:tab w:val="num" w:pos="2880"/>
        </w:tabs>
        <w:ind w:left="2880" w:hanging="360"/>
      </w:pPr>
      <w:rPr>
        <w:rFonts w:ascii="Arial" w:hAnsi="Arial" w:hint="default"/>
      </w:rPr>
    </w:lvl>
    <w:lvl w:ilvl="4" w:tplc="2F04FE9E" w:tentative="1">
      <w:start w:val="1"/>
      <w:numFmt w:val="bullet"/>
      <w:lvlText w:val="•"/>
      <w:lvlJc w:val="left"/>
      <w:pPr>
        <w:tabs>
          <w:tab w:val="num" w:pos="3600"/>
        </w:tabs>
        <w:ind w:left="3600" w:hanging="360"/>
      </w:pPr>
      <w:rPr>
        <w:rFonts w:ascii="Arial" w:hAnsi="Arial" w:hint="default"/>
      </w:rPr>
    </w:lvl>
    <w:lvl w:ilvl="5" w:tplc="BD7CE7E0" w:tentative="1">
      <w:start w:val="1"/>
      <w:numFmt w:val="bullet"/>
      <w:lvlText w:val="•"/>
      <w:lvlJc w:val="left"/>
      <w:pPr>
        <w:tabs>
          <w:tab w:val="num" w:pos="4320"/>
        </w:tabs>
        <w:ind w:left="4320" w:hanging="360"/>
      </w:pPr>
      <w:rPr>
        <w:rFonts w:ascii="Arial" w:hAnsi="Arial" w:hint="default"/>
      </w:rPr>
    </w:lvl>
    <w:lvl w:ilvl="6" w:tplc="3F00552C" w:tentative="1">
      <w:start w:val="1"/>
      <w:numFmt w:val="bullet"/>
      <w:lvlText w:val="•"/>
      <w:lvlJc w:val="left"/>
      <w:pPr>
        <w:tabs>
          <w:tab w:val="num" w:pos="5040"/>
        </w:tabs>
        <w:ind w:left="5040" w:hanging="360"/>
      </w:pPr>
      <w:rPr>
        <w:rFonts w:ascii="Arial" w:hAnsi="Arial" w:hint="default"/>
      </w:rPr>
    </w:lvl>
    <w:lvl w:ilvl="7" w:tplc="F4D67AF8" w:tentative="1">
      <w:start w:val="1"/>
      <w:numFmt w:val="bullet"/>
      <w:lvlText w:val="•"/>
      <w:lvlJc w:val="left"/>
      <w:pPr>
        <w:tabs>
          <w:tab w:val="num" w:pos="5760"/>
        </w:tabs>
        <w:ind w:left="5760" w:hanging="360"/>
      </w:pPr>
      <w:rPr>
        <w:rFonts w:ascii="Arial" w:hAnsi="Arial" w:hint="default"/>
      </w:rPr>
    </w:lvl>
    <w:lvl w:ilvl="8" w:tplc="186090AC" w:tentative="1">
      <w:start w:val="1"/>
      <w:numFmt w:val="bullet"/>
      <w:lvlText w:val="•"/>
      <w:lvlJc w:val="left"/>
      <w:pPr>
        <w:tabs>
          <w:tab w:val="num" w:pos="6480"/>
        </w:tabs>
        <w:ind w:left="6480" w:hanging="360"/>
      </w:pPr>
      <w:rPr>
        <w:rFonts w:ascii="Arial" w:hAnsi="Arial" w:hint="default"/>
      </w:rPr>
    </w:lvl>
  </w:abstractNum>
  <w:num w:numId="1" w16cid:durableId="2018799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BS">
    <w15:presenceInfo w15:providerId="None" w15:userId="M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0E"/>
    <w:rsid w:val="00003915"/>
    <w:rsid w:val="000650B0"/>
    <w:rsid w:val="000B298F"/>
    <w:rsid w:val="000C05E3"/>
    <w:rsid w:val="00165F16"/>
    <w:rsid w:val="00186D77"/>
    <w:rsid w:val="001D7AAC"/>
    <w:rsid w:val="001F32DA"/>
    <w:rsid w:val="00206760"/>
    <w:rsid w:val="00250779"/>
    <w:rsid w:val="00283E2E"/>
    <w:rsid w:val="002C0187"/>
    <w:rsid w:val="002F2334"/>
    <w:rsid w:val="00344607"/>
    <w:rsid w:val="003E4E90"/>
    <w:rsid w:val="003E5C45"/>
    <w:rsid w:val="004724CF"/>
    <w:rsid w:val="004A72E9"/>
    <w:rsid w:val="004D7084"/>
    <w:rsid w:val="004D7E24"/>
    <w:rsid w:val="004F70C0"/>
    <w:rsid w:val="00543EE3"/>
    <w:rsid w:val="00590F00"/>
    <w:rsid w:val="005B03AD"/>
    <w:rsid w:val="005C635F"/>
    <w:rsid w:val="005F0DCB"/>
    <w:rsid w:val="00627D28"/>
    <w:rsid w:val="006372A3"/>
    <w:rsid w:val="006B305F"/>
    <w:rsid w:val="006B7191"/>
    <w:rsid w:val="006B73CF"/>
    <w:rsid w:val="00713B7B"/>
    <w:rsid w:val="007441E1"/>
    <w:rsid w:val="007473D8"/>
    <w:rsid w:val="007612A9"/>
    <w:rsid w:val="007D7305"/>
    <w:rsid w:val="007E6522"/>
    <w:rsid w:val="00850596"/>
    <w:rsid w:val="00865BB8"/>
    <w:rsid w:val="00893838"/>
    <w:rsid w:val="00902CEF"/>
    <w:rsid w:val="00922889"/>
    <w:rsid w:val="00927370"/>
    <w:rsid w:val="00946D7E"/>
    <w:rsid w:val="00990A1A"/>
    <w:rsid w:val="009A585B"/>
    <w:rsid w:val="009F1F39"/>
    <w:rsid w:val="00A07639"/>
    <w:rsid w:val="00A11EAC"/>
    <w:rsid w:val="00A245D6"/>
    <w:rsid w:val="00A37463"/>
    <w:rsid w:val="00A52DE0"/>
    <w:rsid w:val="00AB7052"/>
    <w:rsid w:val="00AB7EBB"/>
    <w:rsid w:val="00AD184A"/>
    <w:rsid w:val="00AF6236"/>
    <w:rsid w:val="00B92F6F"/>
    <w:rsid w:val="00C7708D"/>
    <w:rsid w:val="00C916F6"/>
    <w:rsid w:val="00CB676A"/>
    <w:rsid w:val="00CB684E"/>
    <w:rsid w:val="00CC650E"/>
    <w:rsid w:val="00CE4BEF"/>
    <w:rsid w:val="00D07E23"/>
    <w:rsid w:val="00D82D51"/>
    <w:rsid w:val="00D9600A"/>
    <w:rsid w:val="00D96F34"/>
    <w:rsid w:val="00DC3634"/>
    <w:rsid w:val="00E42D2B"/>
    <w:rsid w:val="00E47158"/>
    <w:rsid w:val="00E94615"/>
    <w:rsid w:val="00EA749D"/>
    <w:rsid w:val="00EC7BC6"/>
    <w:rsid w:val="00ED4E3B"/>
    <w:rsid w:val="00EF1254"/>
    <w:rsid w:val="00EF32E5"/>
    <w:rsid w:val="00F2021C"/>
    <w:rsid w:val="00F66861"/>
    <w:rsid w:val="00F97769"/>
    <w:rsid w:val="00FB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983"/>
  <w15:chartTrackingRefBased/>
  <w15:docId w15:val="{FE6654B1-5C19-DC4B-BBB8-605FC40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634"/>
    <w:rPr>
      <w:color w:val="808080"/>
    </w:rPr>
  </w:style>
  <w:style w:type="paragraph" w:styleId="Revision">
    <w:name w:val="Revision"/>
    <w:hidden/>
    <w:uiPriority w:val="99"/>
    <w:semiHidden/>
    <w:rsid w:val="00F66861"/>
  </w:style>
  <w:style w:type="character" w:styleId="Hyperlink">
    <w:name w:val="Hyperlink"/>
    <w:basedOn w:val="DefaultParagraphFont"/>
    <w:uiPriority w:val="99"/>
    <w:unhideWhenUsed/>
    <w:rsid w:val="00543EE3"/>
    <w:rPr>
      <w:color w:val="0563C1" w:themeColor="hyperlink"/>
      <w:u w:val="single"/>
    </w:rPr>
  </w:style>
  <w:style w:type="character" w:customStyle="1" w:styleId="UnresolvedMention1">
    <w:name w:val="Unresolved Mention1"/>
    <w:basedOn w:val="DefaultParagraphFont"/>
    <w:uiPriority w:val="99"/>
    <w:semiHidden/>
    <w:unhideWhenUsed/>
    <w:rsid w:val="00543EE3"/>
    <w:rPr>
      <w:color w:val="605E5C"/>
      <w:shd w:val="clear" w:color="auto" w:fill="E1DFDD"/>
    </w:rPr>
  </w:style>
  <w:style w:type="character" w:styleId="Emphasis">
    <w:name w:val="Emphasis"/>
    <w:basedOn w:val="DefaultParagraphFont"/>
    <w:uiPriority w:val="20"/>
    <w:qFormat/>
    <w:rsid w:val="00865BB8"/>
    <w:rPr>
      <w:i/>
      <w:iCs/>
    </w:rPr>
  </w:style>
  <w:style w:type="paragraph" w:styleId="NormalWeb">
    <w:name w:val="Normal (Web)"/>
    <w:basedOn w:val="Normal"/>
    <w:uiPriority w:val="99"/>
    <w:semiHidden/>
    <w:unhideWhenUsed/>
    <w:rsid w:val="002C0187"/>
    <w:pPr>
      <w:spacing w:before="100" w:beforeAutospacing="1" w:after="100" w:afterAutospacing="1"/>
    </w:pPr>
    <w:rPr>
      <w:rFonts w:ascii="Times New Roman" w:eastAsiaTheme="minorEastAsia" w:hAnsi="Times New Roman" w:cs="Times New Roman"/>
      <w:kern w:val="0"/>
      <w14:ligatures w14:val="none"/>
    </w:rPr>
  </w:style>
  <w:style w:type="paragraph" w:styleId="ListParagraph">
    <w:name w:val="List Paragraph"/>
    <w:basedOn w:val="Normal"/>
    <w:uiPriority w:val="34"/>
    <w:qFormat/>
    <w:rsid w:val="004D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7446">
      <w:bodyDiv w:val="1"/>
      <w:marLeft w:val="0"/>
      <w:marRight w:val="0"/>
      <w:marTop w:val="0"/>
      <w:marBottom w:val="0"/>
      <w:divBdr>
        <w:top w:val="none" w:sz="0" w:space="0" w:color="auto"/>
        <w:left w:val="none" w:sz="0" w:space="0" w:color="auto"/>
        <w:bottom w:val="none" w:sz="0" w:space="0" w:color="auto"/>
        <w:right w:val="none" w:sz="0" w:space="0" w:color="auto"/>
      </w:divBdr>
    </w:div>
    <w:div w:id="584346082">
      <w:bodyDiv w:val="1"/>
      <w:marLeft w:val="0"/>
      <w:marRight w:val="0"/>
      <w:marTop w:val="0"/>
      <w:marBottom w:val="0"/>
      <w:divBdr>
        <w:top w:val="none" w:sz="0" w:space="0" w:color="auto"/>
        <w:left w:val="none" w:sz="0" w:space="0" w:color="auto"/>
        <w:bottom w:val="none" w:sz="0" w:space="0" w:color="auto"/>
        <w:right w:val="none" w:sz="0" w:space="0" w:color="auto"/>
      </w:divBdr>
    </w:div>
    <w:div w:id="637614458">
      <w:bodyDiv w:val="1"/>
      <w:marLeft w:val="0"/>
      <w:marRight w:val="0"/>
      <w:marTop w:val="0"/>
      <w:marBottom w:val="0"/>
      <w:divBdr>
        <w:top w:val="none" w:sz="0" w:space="0" w:color="auto"/>
        <w:left w:val="none" w:sz="0" w:space="0" w:color="auto"/>
        <w:bottom w:val="none" w:sz="0" w:space="0" w:color="auto"/>
        <w:right w:val="none" w:sz="0" w:space="0" w:color="auto"/>
      </w:divBdr>
    </w:div>
    <w:div w:id="1893417533">
      <w:bodyDiv w:val="1"/>
      <w:marLeft w:val="0"/>
      <w:marRight w:val="0"/>
      <w:marTop w:val="0"/>
      <w:marBottom w:val="0"/>
      <w:divBdr>
        <w:top w:val="none" w:sz="0" w:space="0" w:color="auto"/>
        <w:left w:val="none" w:sz="0" w:space="0" w:color="auto"/>
        <w:bottom w:val="none" w:sz="0" w:space="0" w:color="auto"/>
        <w:right w:val="none" w:sz="0" w:space="0" w:color="auto"/>
      </w:divBdr>
      <w:divsChild>
        <w:div w:id="237907514">
          <w:marLeft w:val="547"/>
          <w:marRight w:val="0"/>
          <w:marTop w:val="86"/>
          <w:marBottom w:val="0"/>
          <w:divBdr>
            <w:top w:val="none" w:sz="0" w:space="0" w:color="auto"/>
            <w:left w:val="none" w:sz="0" w:space="0" w:color="auto"/>
            <w:bottom w:val="none" w:sz="0" w:space="0" w:color="auto"/>
            <w:right w:val="none" w:sz="0" w:space="0" w:color="auto"/>
          </w:divBdr>
        </w:div>
      </w:divsChild>
    </w:div>
    <w:div w:id="1923643222">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5FA8-1A06-4081-BFAE-CD7AF82E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Pruneda, Bryan</cp:lastModifiedBy>
  <cp:revision>2</cp:revision>
  <dcterms:created xsi:type="dcterms:W3CDTF">2024-12-16T02:36:00Z</dcterms:created>
  <dcterms:modified xsi:type="dcterms:W3CDTF">2024-12-16T02:36:00Z</dcterms:modified>
</cp:coreProperties>
</file>